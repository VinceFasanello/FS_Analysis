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5201E" w14:textId="2AFC5EAF" w:rsidR="00F04A82" w:rsidRPr="004C1F17" w:rsidRDefault="00F04A82" w:rsidP="004C1F17">
      <w:pPr>
        <w:spacing w:after="0"/>
        <w:jc w:val="center"/>
        <w:rPr>
          <w:sz w:val="20"/>
          <w:szCs w:val="20"/>
          <w:u w:val="single"/>
        </w:rPr>
      </w:pPr>
      <w:r w:rsidRPr="004C1F17">
        <w:rPr>
          <w:sz w:val="20"/>
          <w:szCs w:val="20"/>
          <w:u w:val="single"/>
        </w:rPr>
        <w:t>Supplemental Figure &amp; Table Descriptions</w:t>
      </w:r>
    </w:p>
    <w:p w14:paraId="2EC92423" w14:textId="757C0DE8" w:rsidR="00F04A82" w:rsidRPr="00590BDA" w:rsidRDefault="00F04A82" w:rsidP="00F04A82">
      <w:pPr>
        <w:spacing w:after="0"/>
        <w:rPr>
          <w:sz w:val="20"/>
          <w:szCs w:val="20"/>
        </w:rPr>
      </w:pPr>
    </w:p>
    <w:p w14:paraId="4089C750" w14:textId="642B9E87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S1</w:t>
      </w:r>
      <w:r w:rsidR="004D2531" w:rsidRPr="00590BDA">
        <w:rPr>
          <w:b/>
          <w:bCs/>
          <w:sz w:val="20"/>
          <w:szCs w:val="20"/>
        </w:rPr>
        <w:t>:</w:t>
      </w:r>
      <w:r w:rsidR="004D2531" w:rsidRPr="00590BDA">
        <w:rPr>
          <w:sz w:val="20"/>
          <w:szCs w:val="20"/>
        </w:rPr>
        <w:t xml:space="preserve"> Counts returned for sequenced libraries. (A) Counts distribution for each barcoded lineage X sample (primer pair), omitting reference barcode data. (B) Log-counts distribution for each barcoded lineage X sample (primer pair), omitting reference barcode data. (C) Mean counts for each barcoded lineage across all samples, omitting reference barcode data. (D) Log-mean counts for each barcoded lineage across all samples, omitting reference barcode data.</w:t>
      </w:r>
    </w:p>
    <w:p w14:paraId="786D9687" w14:textId="77777777" w:rsidR="004D2531" w:rsidRPr="00590BDA" w:rsidRDefault="004D2531" w:rsidP="00F04A82">
      <w:pPr>
        <w:spacing w:after="0"/>
        <w:rPr>
          <w:sz w:val="20"/>
          <w:szCs w:val="20"/>
        </w:rPr>
      </w:pPr>
    </w:p>
    <w:p w14:paraId="7FFE1C28" w14:textId="35DFF538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S2</w:t>
      </w:r>
      <w:r w:rsidR="004D2531" w:rsidRPr="00590BDA">
        <w:rPr>
          <w:b/>
          <w:bCs/>
          <w:sz w:val="20"/>
          <w:szCs w:val="20"/>
        </w:rPr>
        <w:t>:</w:t>
      </w:r>
      <w:r w:rsidR="004D2531" w:rsidRPr="00590BDA">
        <w:rPr>
          <w:sz w:val="20"/>
          <w:szCs w:val="20"/>
        </w:rPr>
        <w:t xml:space="preserve"> Power to detect fitness differences of different magnitudes as percent change from initial fitness.</w:t>
      </w:r>
      <w:r w:rsidR="00602E81">
        <w:rPr>
          <w:sz w:val="20"/>
          <w:szCs w:val="20"/>
        </w:rPr>
        <w:t>(A) power to detect fitness change for individual barcodes. (B) power to detect fitness change at the treatment level.</w:t>
      </w:r>
      <w:r w:rsidR="004D2531" w:rsidRPr="00590BDA">
        <w:rPr>
          <w:sz w:val="20"/>
          <w:szCs w:val="20"/>
        </w:rPr>
        <w:t xml:space="preserve"> N=64, solid line, is power to detect fitness difference between two treatments with 32 barcoded strains in each. N=32, dashed line, is power to detect fitness change for a single treatment with 32 barcoded strains.</w:t>
      </w:r>
    </w:p>
    <w:p w14:paraId="092232EF" w14:textId="77777777" w:rsidR="004D2531" w:rsidRPr="00590BDA" w:rsidRDefault="004D2531" w:rsidP="00F04A82">
      <w:pPr>
        <w:spacing w:after="0"/>
        <w:rPr>
          <w:sz w:val="20"/>
          <w:szCs w:val="20"/>
        </w:rPr>
      </w:pPr>
    </w:p>
    <w:p w14:paraId="23E0877A" w14:textId="30928F33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S3</w:t>
      </w:r>
      <w:r w:rsidR="004D2531" w:rsidRPr="00590BDA">
        <w:rPr>
          <w:b/>
          <w:bCs/>
          <w:sz w:val="20"/>
          <w:szCs w:val="20"/>
        </w:rPr>
        <w:t>:</w:t>
      </w:r>
      <w:r w:rsidR="00B401CC">
        <w:rPr>
          <w:b/>
          <w:bCs/>
          <w:sz w:val="20"/>
          <w:szCs w:val="20"/>
        </w:rPr>
        <w:t xml:space="preserve"> </w:t>
      </w:r>
      <w:r w:rsidR="00B401CC">
        <w:rPr>
          <w:sz w:val="20"/>
          <w:szCs w:val="20"/>
        </w:rPr>
        <w:t>Joint-Performance in CM, CM + chemical stress.</w:t>
      </w:r>
      <w:r w:rsidR="004D2531" w:rsidRPr="00590BDA">
        <w:rPr>
          <w:sz w:val="20"/>
          <w:szCs w:val="20"/>
        </w:rPr>
        <w:t xml:space="preserve"> Generalists </w:t>
      </w:r>
      <w:r w:rsidR="00B401CC">
        <w:rPr>
          <w:sz w:val="20"/>
          <w:szCs w:val="20"/>
        </w:rPr>
        <w:t xml:space="preserve">do not always </w:t>
      </w:r>
      <w:r w:rsidR="004D2531" w:rsidRPr="00590BDA">
        <w:rPr>
          <w:sz w:val="20"/>
          <w:szCs w:val="20"/>
        </w:rPr>
        <w:t xml:space="preserve">pay a fitness cost relative to specialist lineages. </w:t>
      </w:r>
      <w:r w:rsidR="00B401CC" w:rsidRPr="00B401CC">
        <w:rPr>
          <w:sz w:val="20"/>
          <w:szCs w:val="20"/>
        </w:rPr>
        <w:t>(A, B</w:t>
      </w:r>
      <w:r w:rsidR="00B401CC">
        <w:rPr>
          <w:sz w:val="20"/>
          <w:szCs w:val="20"/>
        </w:rPr>
        <w:t>, D, E</w:t>
      </w:r>
      <w:r w:rsidR="00B401CC" w:rsidRPr="00B401CC">
        <w:rPr>
          <w:sz w:val="20"/>
          <w:szCs w:val="20"/>
        </w:rPr>
        <w:t xml:space="preserve">) Black circles are the </w:t>
      </w:r>
      <w:proofErr w:type="gramStart"/>
      <w:r w:rsidR="00B401CC" w:rsidRPr="00B401CC">
        <w:rPr>
          <w:sz w:val="20"/>
          <w:szCs w:val="20"/>
        </w:rPr>
        <w:t>joint-performance</w:t>
      </w:r>
      <w:proofErr w:type="gramEnd"/>
      <w:r w:rsidR="00B401CC" w:rsidRPr="00B401CC">
        <w:rPr>
          <w:sz w:val="20"/>
          <w:szCs w:val="20"/>
        </w:rPr>
        <w:t xml:space="preserve"> for the specialist lineages</w:t>
      </w:r>
      <w:r w:rsidR="00B401CC">
        <w:rPr>
          <w:sz w:val="20"/>
          <w:szCs w:val="20"/>
        </w:rPr>
        <w:t xml:space="preserve"> in the x-axis, y-axis environments.</w:t>
      </w:r>
      <w:r w:rsidR="00B401CC" w:rsidRPr="00B401CC">
        <w:rPr>
          <w:sz w:val="20"/>
          <w:szCs w:val="20"/>
        </w:rPr>
        <w:t xml:space="preserve"> </w:t>
      </w:r>
      <w:r w:rsidR="004D2531" w:rsidRPr="00590BDA">
        <w:rPr>
          <w:sz w:val="20"/>
          <w:szCs w:val="20"/>
        </w:rPr>
        <w:t>Orthogonal distance below- and to the left of the dot-dash line</w:t>
      </w:r>
      <w:r w:rsidR="00B401CC">
        <w:rPr>
          <w:sz w:val="20"/>
          <w:szCs w:val="20"/>
        </w:rPr>
        <w:t xml:space="preserve"> </w:t>
      </w:r>
      <w:r w:rsidR="00B401CC" w:rsidRPr="00B401CC">
        <w:rPr>
          <w:sz w:val="20"/>
          <w:szCs w:val="20"/>
        </w:rPr>
        <w:t xml:space="preserve">connecting the </w:t>
      </w:r>
      <w:r w:rsidR="00B401CC">
        <w:rPr>
          <w:sz w:val="20"/>
          <w:szCs w:val="20"/>
        </w:rPr>
        <w:t>specialist</w:t>
      </w:r>
      <w:r w:rsidR="00B401CC" w:rsidRPr="00B401CC">
        <w:rPr>
          <w:sz w:val="20"/>
          <w:szCs w:val="20"/>
        </w:rPr>
        <w:t xml:space="preserve"> join-performance values indicates a fitness cost</w:t>
      </w:r>
      <w:r w:rsidR="004D2531" w:rsidRPr="00590BDA">
        <w:rPr>
          <w:sz w:val="20"/>
          <w:szCs w:val="20"/>
        </w:rPr>
        <w:t xml:space="preserve">. Lineages on the line pay no cost for their generalist history. Lineages orthogonally above- and to the  right of the dot-dash line enjoy additional fitness benefits from generalism (i.e., not just no trade-off, but a qualitative advantage). (A) </w:t>
      </w:r>
      <w:r w:rsidR="002B71D9" w:rsidRPr="00590BDA">
        <w:rPr>
          <w:sz w:val="20"/>
          <w:szCs w:val="20"/>
        </w:rPr>
        <w:t>C</w:t>
      </w:r>
      <w:r w:rsidR="004D2531" w:rsidRPr="00590BDA">
        <w:rPr>
          <w:sz w:val="20"/>
          <w:szCs w:val="20"/>
        </w:rPr>
        <w:t xml:space="preserve">ost of generalism for a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, 40% stress generalist (EH0_40) relative to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 (EH0) and 40% stress (EH40) specialists</w:t>
      </w:r>
      <w:r w:rsidR="002B71D9" w:rsidRPr="00590BDA">
        <w:rPr>
          <w:sz w:val="20"/>
          <w:szCs w:val="20"/>
        </w:rPr>
        <w:t xml:space="preserve"> in the NaCl dataset</w:t>
      </w:r>
      <w:r w:rsidR="004D2531" w:rsidRPr="00590BDA">
        <w:rPr>
          <w:sz w:val="20"/>
          <w:szCs w:val="20"/>
        </w:rPr>
        <w:t>.</w:t>
      </w:r>
      <w:r w:rsidR="002B71D9" w:rsidRPr="00590BDA">
        <w:rPr>
          <w:sz w:val="20"/>
          <w:szCs w:val="20"/>
        </w:rPr>
        <w:t xml:space="preserve"> (D) The same, for the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 xml:space="preserve">(B) Cost of generalism </w:t>
      </w:r>
      <w:r w:rsidR="004D2531" w:rsidRPr="00590BDA">
        <w:rPr>
          <w:sz w:val="20"/>
          <w:szCs w:val="20"/>
        </w:rPr>
        <w:t xml:space="preserve">for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, 80% stress generalist (EH0_80) versus the </w:t>
      </w:r>
      <w:r w:rsidR="002B71D9" w:rsidRPr="00590BDA">
        <w:rPr>
          <w:sz w:val="20"/>
          <w:szCs w:val="20"/>
        </w:rPr>
        <w:t>0%</w:t>
      </w:r>
      <w:r w:rsidR="004D2531" w:rsidRPr="00590BDA">
        <w:rPr>
          <w:sz w:val="20"/>
          <w:szCs w:val="20"/>
        </w:rPr>
        <w:t xml:space="preserve"> (EH0) and 80% stress (EH80) specialists</w:t>
      </w:r>
      <w:r w:rsidR="002B71D9" w:rsidRPr="00590BDA">
        <w:rPr>
          <w:sz w:val="20"/>
          <w:szCs w:val="20"/>
        </w:rPr>
        <w:t xml:space="preserve"> in the NaCl dataset</w:t>
      </w:r>
      <w:r w:rsidR="004D2531" w:rsidRPr="00590BDA">
        <w:rPr>
          <w:sz w:val="20"/>
          <w:szCs w:val="20"/>
        </w:rPr>
        <w:t>.</w:t>
      </w:r>
      <w:r w:rsidR="002B71D9" w:rsidRPr="00590BDA">
        <w:rPr>
          <w:sz w:val="20"/>
          <w:szCs w:val="20"/>
        </w:rPr>
        <w:t xml:space="preserve"> (E) The same, for the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>(C) density plot</w:t>
      </w:r>
      <w:r w:rsidR="004D2531" w:rsidRPr="00590BDA">
        <w:rPr>
          <w:sz w:val="20"/>
          <w:szCs w:val="20"/>
        </w:rPr>
        <w:t xml:space="preserve"> </w:t>
      </w:r>
      <w:r w:rsidR="002B71D9" w:rsidRPr="00590BDA">
        <w:rPr>
          <w:sz w:val="20"/>
          <w:szCs w:val="20"/>
        </w:rPr>
        <w:t>corresponding</w:t>
      </w:r>
      <w:r w:rsidR="004D2531" w:rsidRPr="00590BDA">
        <w:rPr>
          <w:sz w:val="20"/>
          <w:szCs w:val="20"/>
        </w:rPr>
        <w:t xml:space="preserve"> to </w:t>
      </w:r>
      <w:r w:rsidR="002B71D9" w:rsidRPr="00590BDA">
        <w:rPr>
          <w:sz w:val="20"/>
          <w:szCs w:val="20"/>
        </w:rPr>
        <w:t>A, B data; distance from dot-dash line</w:t>
      </w:r>
      <w:r w:rsidR="004D2531" w:rsidRPr="00590BDA">
        <w:rPr>
          <w:sz w:val="20"/>
          <w:szCs w:val="20"/>
        </w:rPr>
        <w:t xml:space="preserve">. </w:t>
      </w:r>
      <w:r w:rsidR="002B71D9" w:rsidRPr="00590BDA">
        <w:rPr>
          <w:sz w:val="20"/>
          <w:szCs w:val="20"/>
        </w:rPr>
        <w:t>(F) density plot corresponding to D, E data; distance from dot-dash line.</w:t>
      </w:r>
      <w:r w:rsidR="00B401CC">
        <w:rPr>
          <w:sz w:val="20"/>
          <w:szCs w:val="20"/>
        </w:rPr>
        <w:t xml:space="preserve"> </w:t>
      </w:r>
      <w:r w:rsidR="00B401CC" w:rsidRPr="00B401CC">
        <w:rPr>
          <w:sz w:val="20"/>
          <w:szCs w:val="20"/>
        </w:rPr>
        <w:t>80% power to detect fitness cost of 0.634% for treatments. 80% power to detect fitness cost of 2.163% for individual barcodes.</w:t>
      </w:r>
    </w:p>
    <w:p w14:paraId="643CEF11" w14:textId="10AC5A10" w:rsidR="004D2531" w:rsidRPr="00590BDA" w:rsidRDefault="004D2531" w:rsidP="00F04A82">
      <w:pPr>
        <w:spacing w:after="0"/>
        <w:rPr>
          <w:sz w:val="20"/>
          <w:szCs w:val="20"/>
        </w:rPr>
      </w:pPr>
    </w:p>
    <w:p w14:paraId="56033E02" w14:textId="6CC53C21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Figure S4</w:t>
      </w:r>
      <w:r w:rsidR="002B71D9" w:rsidRPr="00590BDA">
        <w:rPr>
          <w:b/>
          <w:bCs/>
          <w:sz w:val="20"/>
          <w:szCs w:val="20"/>
        </w:rPr>
        <w:t>:</w:t>
      </w:r>
      <w:r w:rsidR="002B71D9" w:rsidRPr="00590BDA">
        <w:rPr>
          <w:sz w:val="20"/>
          <w:szCs w:val="20"/>
        </w:rPr>
        <w:t xml:space="preserve"> Geometric mean fitness change for hypothetical scenario of 50:50 exposure to 0%, 80% chemical stress. (A) Geometric mean fitness change, NaCl dataset. (B) Geometric mean fitness change, CuSO</w:t>
      </w:r>
      <w:r w:rsidR="0029325B" w:rsidRPr="0029325B">
        <w:rPr>
          <w:sz w:val="20"/>
          <w:szCs w:val="20"/>
          <w:vertAlign w:val="subscript"/>
        </w:rPr>
        <w:t>4</w:t>
      </w:r>
      <w:r w:rsidR="002B71D9" w:rsidRPr="00590BDA">
        <w:rPr>
          <w:sz w:val="20"/>
          <w:szCs w:val="20"/>
        </w:rPr>
        <w:t xml:space="preserve"> dataset. Lower-triangle insets illustrate geometric mean fitness differences among treatments; significant associations have beta-values, non-significant associations in grey. Asterisks denote treatment differences from 0 (no geometric mean fitness change).</w:t>
      </w:r>
      <w:r w:rsidR="005709AA" w:rsidRPr="005709AA">
        <w:t xml:space="preserve"> </w:t>
      </w:r>
      <w:r w:rsidR="005709AA" w:rsidRPr="005709AA">
        <w:rPr>
          <w:sz w:val="20"/>
          <w:szCs w:val="20"/>
        </w:rPr>
        <w:t xml:space="preserve">Black open circles are treatment median fitness. Black Closed circles are treatment mean fitness with standard error bars depicted. </w:t>
      </w:r>
      <w:r w:rsidR="005709AA">
        <w:rPr>
          <w:sz w:val="20"/>
          <w:szCs w:val="20"/>
        </w:rPr>
        <w:t>Panels A and B depict data from two, separate, evolution experiments</w:t>
      </w:r>
      <w:r w:rsidR="005709AA" w:rsidRPr="005709AA">
        <w:rPr>
          <w:sz w:val="20"/>
          <w:szCs w:val="20"/>
        </w:rPr>
        <w:t>: A depict</w:t>
      </w:r>
      <w:r w:rsidR="005709AA">
        <w:rPr>
          <w:sz w:val="20"/>
          <w:szCs w:val="20"/>
        </w:rPr>
        <w:t>s</w:t>
      </w:r>
      <w:r w:rsidR="005709AA" w:rsidRPr="005709AA">
        <w:rPr>
          <w:sz w:val="20"/>
          <w:szCs w:val="20"/>
        </w:rPr>
        <w:t xml:space="preserve"> data from the “NaCl” experiment; B depict</w:t>
      </w:r>
      <w:r w:rsidR="005709AA">
        <w:rPr>
          <w:sz w:val="20"/>
          <w:szCs w:val="20"/>
        </w:rPr>
        <w:t>s</w:t>
      </w:r>
      <w:r w:rsidR="005709AA" w:rsidRPr="005709AA">
        <w:rPr>
          <w:sz w:val="20"/>
          <w:szCs w:val="20"/>
        </w:rPr>
        <w:t xml:space="preserve"> data from the “CuSO</w:t>
      </w:r>
      <w:r w:rsidR="005709AA" w:rsidRPr="005709AA">
        <w:rPr>
          <w:sz w:val="20"/>
          <w:szCs w:val="20"/>
          <w:vertAlign w:val="subscript"/>
        </w:rPr>
        <w:t>4</w:t>
      </w:r>
      <w:r w:rsidR="005709AA" w:rsidRPr="005709AA">
        <w:rPr>
          <w:sz w:val="20"/>
          <w:szCs w:val="20"/>
        </w:rPr>
        <w:t>” experiment. Lineages in A were assayed only in CM and 80% NaCl</w:t>
      </w:r>
      <w:r w:rsidR="005709AA">
        <w:rPr>
          <w:sz w:val="20"/>
          <w:szCs w:val="20"/>
        </w:rPr>
        <w:t xml:space="preserve"> stress</w:t>
      </w:r>
      <w:r w:rsidR="005709AA" w:rsidRPr="005709AA">
        <w:rPr>
          <w:sz w:val="20"/>
          <w:szCs w:val="20"/>
        </w:rPr>
        <w:t xml:space="preserve">; lineages in B were assayed only in CM and 80% CuSO4 </w:t>
      </w:r>
      <w:r w:rsidR="005709AA">
        <w:rPr>
          <w:sz w:val="20"/>
          <w:szCs w:val="20"/>
        </w:rPr>
        <w:t>stress</w:t>
      </w:r>
      <w:r w:rsidR="005709AA" w:rsidRPr="005709AA">
        <w:rPr>
          <w:sz w:val="20"/>
          <w:szCs w:val="20"/>
        </w:rPr>
        <w:t>.</w:t>
      </w:r>
    </w:p>
    <w:p w14:paraId="35D60086" w14:textId="77777777" w:rsidR="002B71D9" w:rsidRPr="00590BDA" w:rsidRDefault="002B71D9" w:rsidP="00F04A82">
      <w:pPr>
        <w:spacing w:after="0"/>
        <w:rPr>
          <w:sz w:val="20"/>
          <w:szCs w:val="20"/>
        </w:rPr>
      </w:pPr>
    </w:p>
    <w:p w14:paraId="521126EF" w14:textId="27410BD1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S1</w:t>
      </w:r>
      <w:r w:rsidR="002B71D9" w:rsidRPr="00590BDA">
        <w:rPr>
          <w:b/>
          <w:bCs/>
          <w:sz w:val="20"/>
          <w:szCs w:val="20"/>
        </w:rPr>
        <w:t>:</w:t>
      </w:r>
      <w:r w:rsidR="002B71D9" w:rsidRPr="00590BDA">
        <w:rPr>
          <w:sz w:val="20"/>
          <w:szCs w:val="20"/>
        </w:rPr>
        <w:t xml:space="preserve"> Strain construction, yeast strains, and inserted MOBY barcode sequences. </w:t>
      </w:r>
      <w:r w:rsidR="00590BDA" w:rsidRPr="00590BDA">
        <w:rPr>
          <w:sz w:val="20"/>
          <w:szCs w:val="20"/>
        </w:rPr>
        <w:t xml:space="preserve">(top) </w:t>
      </w:r>
      <w:r w:rsidR="002B71D9" w:rsidRPr="00590BDA">
        <w:rPr>
          <w:sz w:val="20"/>
          <w:szCs w:val="20"/>
        </w:rPr>
        <w:t xml:space="preserve">Strain construction -Oligo name indicates the name of the forward and reverse primer; </w:t>
      </w:r>
      <w:r w:rsidR="00590BDA" w:rsidRPr="00590BDA">
        <w:rPr>
          <w:sz w:val="20"/>
          <w:szCs w:val="20"/>
        </w:rPr>
        <w:t xml:space="preserve">oligo names that contain number preceded by “R” are reverse primers. Full Sequence notes the full oligo sequence in the 5’-3’ direction. (bottom) column 1 contains diploid yeast strain ID’s. Column 2 contains the </w:t>
      </w:r>
      <w:proofErr w:type="spellStart"/>
      <w:r w:rsidR="00590BDA" w:rsidRPr="00590BDA">
        <w:rPr>
          <w:sz w:val="20"/>
          <w:szCs w:val="20"/>
        </w:rPr>
        <w:t>MOBy</w:t>
      </w:r>
      <w:proofErr w:type="spellEnd"/>
      <w:r w:rsidR="00590BDA" w:rsidRPr="00590BDA">
        <w:rPr>
          <w:sz w:val="20"/>
          <w:szCs w:val="20"/>
        </w:rPr>
        <w:t xml:space="preserve"> barcode </w:t>
      </w:r>
      <w:proofErr w:type="spellStart"/>
      <w:r w:rsidR="00590BDA" w:rsidRPr="00590BDA">
        <w:rPr>
          <w:sz w:val="20"/>
          <w:szCs w:val="20"/>
        </w:rPr>
        <w:t>uptags</w:t>
      </w:r>
      <w:proofErr w:type="spellEnd"/>
      <w:r w:rsidR="00590BDA" w:rsidRPr="00590BDA">
        <w:rPr>
          <w:sz w:val="20"/>
          <w:szCs w:val="20"/>
        </w:rPr>
        <w:t xml:space="preserve"> (in the 5’-3’ direction) that identify the diploid yeast strains in the same row.</w:t>
      </w:r>
    </w:p>
    <w:p w14:paraId="10562617" w14:textId="77777777" w:rsidR="00590BDA" w:rsidRPr="00590BDA" w:rsidRDefault="00590BDA" w:rsidP="00F04A82">
      <w:pPr>
        <w:spacing w:after="0"/>
        <w:rPr>
          <w:sz w:val="20"/>
          <w:szCs w:val="20"/>
        </w:rPr>
      </w:pPr>
    </w:p>
    <w:p w14:paraId="0F637812" w14:textId="4D4CA5EE" w:rsidR="00F04A82" w:rsidRPr="00590BDA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S2</w:t>
      </w:r>
      <w:r w:rsidR="00590BDA" w:rsidRPr="00590BDA">
        <w:rPr>
          <w:b/>
          <w:bCs/>
          <w:sz w:val="20"/>
          <w:szCs w:val="20"/>
        </w:rPr>
        <w:t>:</w:t>
      </w:r>
      <w:r w:rsidR="00590BDA" w:rsidRPr="00590BDA">
        <w:rPr>
          <w:sz w:val="20"/>
          <w:szCs w:val="20"/>
        </w:rPr>
        <w:t xml:space="preserve"> Ion proton sequencing primers. Oligo name indicates the name of the forward or reverse primer; oligo names that contain numbers preceded by an “R” are reverse primers. Full sequence notes the full oligo sequence in the 5’-3’ direction. Barcode sequence shows the unique genetic barcode within each primer, in the 5’-3’ direction, used in multiplexing and demultiplexing libraries.</w:t>
      </w:r>
    </w:p>
    <w:p w14:paraId="10867467" w14:textId="77777777" w:rsidR="00590BDA" w:rsidRPr="00590BDA" w:rsidRDefault="00590BDA" w:rsidP="00F04A82">
      <w:pPr>
        <w:spacing w:after="0"/>
        <w:rPr>
          <w:sz w:val="20"/>
          <w:szCs w:val="20"/>
        </w:rPr>
      </w:pPr>
    </w:p>
    <w:p w14:paraId="0380BBAF" w14:textId="60F29252" w:rsidR="00F04A82" w:rsidRDefault="00F04A82" w:rsidP="00F04A82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S3</w:t>
      </w:r>
      <w:r w:rsidR="00590BDA" w:rsidRPr="00590BDA">
        <w:rPr>
          <w:b/>
          <w:bCs/>
          <w:sz w:val="20"/>
          <w:szCs w:val="20"/>
        </w:rPr>
        <w:t>:</w:t>
      </w:r>
      <w:r w:rsidR="00590BDA">
        <w:rPr>
          <w:sz w:val="20"/>
          <w:szCs w:val="20"/>
        </w:rPr>
        <w:t xml:space="preserve"> Data table of power calculations </w:t>
      </w:r>
      <w:r w:rsidR="00602E81">
        <w:rPr>
          <w:sz w:val="20"/>
          <w:szCs w:val="20"/>
        </w:rPr>
        <w:t xml:space="preserve">at the treatment level </w:t>
      </w:r>
      <w:r w:rsidR="00590BDA">
        <w:rPr>
          <w:sz w:val="20"/>
          <w:szCs w:val="20"/>
        </w:rPr>
        <w:t>using error in the fitness assay data; supports Figure S2</w:t>
      </w:r>
      <w:r w:rsidR="00602E81">
        <w:rPr>
          <w:sz w:val="20"/>
          <w:szCs w:val="20"/>
        </w:rPr>
        <w:t>, B</w:t>
      </w:r>
      <w:r w:rsidR="00590BDA">
        <w:rPr>
          <w:sz w:val="20"/>
          <w:szCs w:val="20"/>
        </w:rPr>
        <w:t>. Data used to generate figure S2</w:t>
      </w:r>
      <w:r w:rsidR="00602E81">
        <w:rPr>
          <w:sz w:val="20"/>
          <w:szCs w:val="20"/>
        </w:rPr>
        <w:t>, B</w:t>
      </w:r>
      <w:r w:rsidR="00590BDA">
        <w:rPr>
          <w:sz w:val="20"/>
          <w:szCs w:val="20"/>
        </w:rPr>
        <w:t xml:space="preserve">. Columns, in order, are: degrees of freedom for numerator (u), degrees of freedom for denominator (v), power (power), effect size in % fitness change (f2), significance level </w:t>
      </w:r>
      <w:r w:rsidR="00590BDA">
        <w:rPr>
          <w:sz w:val="20"/>
          <w:szCs w:val="20"/>
        </w:rPr>
        <w:lastRenderedPageBreak/>
        <w:t>(</w:t>
      </w:r>
      <w:proofErr w:type="spellStart"/>
      <w:r w:rsidR="00590BDA">
        <w:rPr>
          <w:sz w:val="20"/>
          <w:szCs w:val="20"/>
        </w:rPr>
        <w:t>sig.level</w:t>
      </w:r>
      <w:proofErr w:type="spellEnd"/>
      <w:r w:rsidR="00590BDA">
        <w:rPr>
          <w:sz w:val="20"/>
          <w:szCs w:val="20"/>
        </w:rPr>
        <w:t xml:space="preserve">), and number of entries for which the calculation corresponds (n) – data for n=32 and n=64 included as described in Figure S2 legend. </w:t>
      </w:r>
    </w:p>
    <w:p w14:paraId="6FE1F521" w14:textId="559C92C6" w:rsidR="00590BDA" w:rsidRDefault="00590BDA" w:rsidP="00F04A82">
      <w:pPr>
        <w:spacing w:after="0"/>
        <w:rPr>
          <w:sz w:val="20"/>
          <w:szCs w:val="20"/>
        </w:rPr>
      </w:pPr>
    </w:p>
    <w:p w14:paraId="07F38028" w14:textId="45CA1752" w:rsidR="00602E81" w:rsidRDefault="00602E81" w:rsidP="00602E81">
      <w:pPr>
        <w:spacing w:after="0"/>
        <w:rPr>
          <w:sz w:val="20"/>
          <w:szCs w:val="20"/>
        </w:rPr>
      </w:pPr>
      <w:r w:rsidRPr="00590BDA">
        <w:rPr>
          <w:b/>
          <w:bCs/>
          <w:sz w:val="20"/>
          <w:szCs w:val="20"/>
        </w:rPr>
        <w:t>Table S</w:t>
      </w:r>
      <w:r>
        <w:rPr>
          <w:b/>
          <w:bCs/>
          <w:sz w:val="20"/>
          <w:szCs w:val="20"/>
        </w:rPr>
        <w:t>4</w:t>
      </w:r>
      <w:r w:rsidRPr="00590BDA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Data table of power calculations at the individual barcode level using error in the fitness assay data; supports Figure S2, A. Data used to generate figure S2, A. Columns, in order, </w:t>
      </w:r>
      <w:proofErr w:type="gramStart"/>
      <w:r>
        <w:rPr>
          <w:sz w:val="20"/>
          <w:szCs w:val="20"/>
        </w:rPr>
        <w:t>are:</w:t>
      </w:r>
      <w:proofErr w:type="gramEnd"/>
      <w:r>
        <w:rPr>
          <w:sz w:val="20"/>
          <w:szCs w:val="20"/>
        </w:rPr>
        <w:t xml:space="preserve"> fitness change (</w:t>
      </w:r>
      <w:proofErr w:type="spellStart"/>
      <w:r>
        <w:rPr>
          <w:sz w:val="20"/>
          <w:szCs w:val="20"/>
        </w:rPr>
        <w:t>fitchange</w:t>
      </w:r>
      <w:proofErr w:type="spellEnd"/>
      <w:r>
        <w:rPr>
          <w:sz w:val="20"/>
          <w:szCs w:val="20"/>
        </w:rPr>
        <w:t xml:space="preserve">), </w:t>
      </w:r>
      <w:proofErr w:type="spellStart"/>
      <w:r>
        <w:rPr>
          <w:sz w:val="20"/>
          <w:szCs w:val="20"/>
        </w:rPr>
        <w:t>psd</w:t>
      </w:r>
      <w:proofErr w:type="spellEnd"/>
      <w:r>
        <w:rPr>
          <w:sz w:val="20"/>
          <w:szCs w:val="20"/>
        </w:rPr>
        <w:t xml:space="preserve"> (population standard deviation), number of replicates (n), and power (power).</w:t>
      </w:r>
    </w:p>
    <w:p w14:paraId="72B7959C" w14:textId="77777777" w:rsidR="00602E81" w:rsidRPr="00590BDA" w:rsidRDefault="00602E81" w:rsidP="00F04A82">
      <w:pPr>
        <w:spacing w:after="0"/>
        <w:rPr>
          <w:sz w:val="20"/>
          <w:szCs w:val="20"/>
        </w:rPr>
      </w:pPr>
    </w:p>
    <w:p w14:paraId="040DB96A" w14:textId="6BCF4759" w:rsidR="00F04A82" w:rsidRDefault="00F04A82" w:rsidP="00F04A82">
      <w:pPr>
        <w:spacing w:after="0"/>
        <w:rPr>
          <w:sz w:val="20"/>
          <w:szCs w:val="20"/>
        </w:rPr>
      </w:pPr>
      <w:r w:rsidRPr="0029325B">
        <w:rPr>
          <w:b/>
          <w:bCs/>
          <w:sz w:val="20"/>
          <w:szCs w:val="20"/>
        </w:rPr>
        <w:t>Table S</w:t>
      </w:r>
      <w:r w:rsidR="00602E81">
        <w:rPr>
          <w:b/>
          <w:bCs/>
          <w:sz w:val="20"/>
          <w:szCs w:val="20"/>
        </w:rPr>
        <w:t>5</w:t>
      </w:r>
      <w:r w:rsidR="00590BDA" w:rsidRPr="0029325B">
        <w:rPr>
          <w:b/>
          <w:bCs/>
          <w:sz w:val="20"/>
          <w:szCs w:val="20"/>
        </w:rPr>
        <w:t>:</w:t>
      </w:r>
      <w:r w:rsidR="00590BDA">
        <w:rPr>
          <w:sz w:val="20"/>
          <w:szCs w:val="20"/>
        </w:rPr>
        <w:t xml:space="preserve"> Number (p</w:t>
      </w:r>
      <w:r w:rsidR="00590BDA" w:rsidRPr="00590BDA">
        <w:rPr>
          <w:sz w:val="20"/>
          <w:szCs w:val="20"/>
        </w:rPr>
        <w:t>ercentage</w:t>
      </w:r>
      <w:r w:rsidR="00590BDA">
        <w:rPr>
          <w:sz w:val="20"/>
          <w:szCs w:val="20"/>
        </w:rPr>
        <w:t>)</w:t>
      </w:r>
      <w:r w:rsidR="00590BDA" w:rsidRPr="00590BDA">
        <w:rPr>
          <w:sz w:val="20"/>
          <w:szCs w:val="20"/>
        </w:rPr>
        <w:t xml:space="preserve"> of lineages that exhibit Positive change in fitness in 0%,</w:t>
      </w:r>
      <w:r w:rsidR="0029325B">
        <w:rPr>
          <w:sz w:val="20"/>
          <w:szCs w:val="20"/>
        </w:rPr>
        <w:t xml:space="preserve"> 40%,</w:t>
      </w:r>
      <w:r w:rsidR="00590BDA" w:rsidRPr="00590BDA">
        <w:rPr>
          <w:sz w:val="20"/>
          <w:szCs w:val="20"/>
        </w:rPr>
        <w:t xml:space="preserve"> 80% chemical stress in the NaCl and CuSO</w:t>
      </w:r>
      <w:r w:rsidR="00590BDA" w:rsidRPr="0029325B">
        <w:rPr>
          <w:sz w:val="20"/>
          <w:szCs w:val="20"/>
          <w:vertAlign w:val="subscript"/>
        </w:rPr>
        <w:t>4</w:t>
      </w:r>
      <w:r w:rsidR="00590BDA" w:rsidRPr="00590BDA">
        <w:rPr>
          <w:sz w:val="20"/>
          <w:szCs w:val="20"/>
        </w:rPr>
        <w:t xml:space="preserve"> datasets.</w:t>
      </w:r>
      <w:r w:rsidR="0029325B">
        <w:rPr>
          <w:sz w:val="20"/>
          <w:szCs w:val="20"/>
        </w:rPr>
        <w:t xml:space="preserve"> “Home” column is </w:t>
      </w:r>
      <w:r w:rsidR="00590BDA" w:rsidRPr="00590BDA">
        <w:rPr>
          <w:sz w:val="20"/>
          <w:szCs w:val="20"/>
        </w:rPr>
        <w:t xml:space="preserve">the number of lineages from that </w:t>
      </w:r>
      <w:r w:rsidR="0029325B">
        <w:rPr>
          <w:sz w:val="20"/>
          <w:szCs w:val="20"/>
        </w:rPr>
        <w:t>treatment</w:t>
      </w:r>
      <w:r w:rsidR="00590BDA" w:rsidRPr="00590BDA">
        <w:rPr>
          <w:sz w:val="20"/>
          <w:szCs w:val="20"/>
        </w:rPr>
        <w:t xml:space="preserve"> that exhibited positive fitness changes “at home”</w:t>
      </w:r>
      <w:r w:rsidR="0029325B">
        <w:rPr>
          <w:sz w:val="20"/>
          <w:szCs w:val="20"/>
        </w:rPr>
        <w:t xml:space="preserve">. </w:t>
      </w:r>
      <w:r w:rsidR="00590BDA" w:rsidRPr="00590BDA">
        <w:rPr>
          <w:sz w:val="20"/>
          <w:szCs w:val="20"/>
        </w:rPr>
        <w:t>To quantify cost, the numerator in this entry becomes the denominator for the other entr</w:t>
      </w:r>
      <w:r w:rsidR="0029325B">
        <w:rPr>
          <w:sz w:val="20"/>
          <w:szCs w:val="20"/>
        </w:rPr>
        <w:t>ies</w:t>
      </w:r>
      <w:r w:rsidR="00590BDA" w:rsidRPr="00590BDA">
        <w:rPr>
          <w:sz w:val="20"/>
          <w:szCs w:val="20"/>
        </w:rPr>
        <w:t xml:space="preserve"> in the row such that the “non-home” environment</w:t>
      </w:r>
      <w:r w:rsidR="0029325B">
        <w:rPr>
          <w:sz w:val="20"/>
          <w:szCs w:val="20"/>
        </w:rPr>
        <w:t>s</w:t>
      </w:r>
      <w:r w:rsidR="00590BDA" w:rsidRPr="00590BDA">
        <w:rPr>
          <w:sz w:val="20"/>
          <w:szCs w:val="20"/>
        </w:rPr>
        <w:t xml:space="preserve"> report the number (percentage) of lineages that</w:t>
      </w:r>
      <w:r w:rsidR="0029325B">
        <w:rPr>
          <w:sz w:val="20"/>
          <w:szCs w:val="20"/>
        </w:rPr>
        <w:t xml:space="preserve"> exhibited fitness increases</w:t>
      </w:r>
      <w:r w:rsidR="00590BDA" w:rsidRPr="00590BDA">
        <w:rPr>
          <w:sz w:val="20"/>
          <w:szCs w:val="20"/>
        </w:rPr>
        <w:t xml:space="preserve"> at home </w:t>
      </w:r>
      <w:r w:rsidR="00590BDA" w:rsidRPr="0029325B">
        <w:rPr>
          <w:i/>
          <w:iCs/>
          <w:sz w:val="20"/>
          <w:szCs w:val="20"/>
        </w:rPr>
        <w:t>and</w:t>
      </w:r>
      <w:r w:rsidR="00590BDA" w:rsidRPr="00590BDA">
        <w:rPr>
          <w:sz w:val="20"/>
          <w:szCs w:val="20"/>
        </w:rPr>
        <w:t xml:space="preserve"> in the non-home environment.</w:t>
      </w:r>
    </w:p>
    <w:p w14:paraId="13E67685" w14:textId="4011C581" w:rsidR="00BD5514" w:rsidRDefault="00BD5514" w:rsidP="00F04A82">
      <w:pPr>
        <w:spacing w:after="0"/>
        <w:rPr>
          <w:sz w:val="20"/>
          <w:szCs w:val="20"/>
        </w:rPr>
      </w:pPr>
    </w:p>
    <w:p w14:paraId="04D2CCAB" w14:textId="4D773B63" w:rsidR="00816F47" w:rsidRDefault="00816F47" w:rsidP="00F04A82">
      <w:pPr>
        <w:spacing w:after="0"/>
        <w:rPr>
          <w:sz w:val="20"/>
          <w:szCs w:val="20"/>
        </w:rPr>
      </w:pPr>
      <w:r w:rsidRPr="0052415B">
        <w:rPr>
          <w:b/>
          <w:bCs/>
          <w:sz w:val="20"/>
          <w:szCs w:val="20"/>
        </w:rPr>
        <w:t>Table S6:</w:t>
      </w:r>
      <w:r>
        <w:rPr>
          <w:sz w:val="20"/>
          <w:szCs w:val="20"/>
        </w:rPr>
        <w:t xml:space="preserve"> </w:t>
      </w:r>
      <w:r w:rsidR="0052415B">
        <w:rPr>
          <w:sz w:val="20"/>
          <w:szCs w:val="20"/>
        </w:rPr>
        <w:t>C</w:t>
      </w:r>
      <w:r>
        <w:rPr>
          <w:sz w:val="20"/>
          <w:szCs w:val="20"/>
        </w:rPr>
        <w:t xml:space="preserve">ost of generalization for </w:t>
      </w:r>
      <w:r w:rsidR="008226AE">
        <w:rPr>
          <w:sz w:val="20"/>
          <w:szCs w:val="20"/>
        </w:rPr>
        <w:t>treatments EH0_40, EH20_60, EH0_80, EH40_80 relative to constant environment treatments EH0 and EH80 in 0%, 80% chemical stress for the CuSO</w:t>
      </w:r>
      <w:r w:rsidR="008226AE" w:rsidRPr="0052415B">
        <w:rPr>
          <w:sz w:val="20"/>
          <w:szCs w:val="20"/>
          <w:vertAlign w:val="subscript"/>
        </w:rPr>
        <w:t>4</w:t>
      </w:r>
      <w:r w:rsidR="008226AE">
        <w:rPr>
          <w:sz w:val="20"/>
          <w:szCs w:val="20"/>
        </w:rPr>
        <w:t xml:space="preserve"> dataset</w:t>
      </w:r>
      <w:r w:rsidR="0052415B">
        <w:rPr>
          <w:sz w:val="20"/>
          <w:szCs w:val="20"/>
        </w:rPr>
        <w:t>; linear model</w:t>
      </w:r>
    </w:p>
    <w:p w14:paraId="47B68449" w14:textId="47722A89" w:rsidR="00816F47" w:rsidRDefault="00816F47" w:rsidP="00F04A82">
      <w:pPr>
        <w:spacing w:after="0"/>
        <w:rPr>
          <w:sz w:val="20"/>
          <w:szCs w:val="20"/>
        </w:rPr>
      </w:pPr>
    </w:p>
    <w:p w14:paraId="01D69DC5" w14:textId="6E5DB6A2" w:rsidR="008226AE" w:rsidRDefault="008226AE" w:rsidP="00F04A82">
      <w:pPr>
        <w:spacing w:after="0"/>
        <w:rPr>
          <w:sz w:val="20"/>
          <w:szCs w:val="20"/>
        </w:rPr>
      </w:pPr>
      <w:r w:rsidRPr="0052415B">
        <w:rPr>
          <w:b/>
          <w:bCs/>
          <w:sz w:val="20"/>
          <w:szCs w:val="20"/>
        </w:rPr>
        <w:t>Table S</w:t>
      </w:r>
      <w:r w:rsidRPr="0052415B">
        <w:rPr>
          <w:b/>
          <w:bCs/>
          <w:sz w:val="20"/>
          <w:szCs w:val="20"/>
        </w:rPr>
        <w:t>7</w:t>
      </w:r>
      <w:r w:rsidRPr="0052415B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2415B">
        <w:rPr>
          <w:sz w:val="20"/>
          <w:szCs w:val="20"/>
        </w:rPr>
        <w:t>C</w:t>
      </w:r>
      <w:r w:rsidR="0052415B">
        <w:rPr>
          <w:sz w:val="20"/>
          <w:szCs w:val="20"/>
        </w:rPr>
        <w:t xml:space="preserve">ost </w:t>
      </w:r>
      <w:r>
        <w:rPr>
          <w:sz w:val="20"/>
          <w:szCs w:val="20"/>
        </w:rPr>
        <w:t xml:space="preserve">of generalization for treatments EH0_40, EH20_60, EH0_80, EH40_80 relative to constant environment treatments EH0 and EH80 in 0%, 80% chemical stress for the </w:t>
      </w:r>
      <w:r>
        <w:rPr>
          <w:sz w:val="20"/>
          <w:szCs w:val="20"/>
        </w:rPr>
        <w:t>NaCl</w:t>
      </w:r>
      <w:r>
        <w:rPr>
          <w:sz w:val="20"/>
          <w:szCs w:val="20"/>
        </w:rPr>
        <w:t xml:space="preserve"> dataset</w:t>
      </w:r>
      <w:r w:rsidR="0052415B">
        <w:rPr>
          <w:sz w:val="20"/>
          <w:szCs w:val="20"/>
        </w:rPr>
        <w:t>; linear model</w:t>
      </w:r>
    </w:p>
    <w:p w14:paraId="4214EAE4" w14:textId="00A978BD" w:rsidR="008226AE" w:rsidRDefault="008226AE" w:rsidP="00F04A82">
      <w:pPr>
        <w:spacing w:after="0"/>
        <w:rPr>
          <w:sz w:val="20"/>
          <w:szCs w:val="20"/>
        </w:rPr>
      </w:pPr>
    </w:p>
    <w:p w14:paraId="00898830" w14:textId="3330FED1" w:rsidR="000D06B5" w:rsidRDefault="000D06B5" w:rsidP="00F04A82">
      <w:pPr>
        <w:spacing w:after="0"/>
        <w:rPr>
          <w:sz w:val="20"/>
          <w:szCs w:val="20"/>
        </w:rPr>
      </w:pPr>
      <w:r w:rsidRPr="000D06B5">
        <w:rPr>
          <w:b/>
          <w:bCs/>
          <w:sz w:val="20"/>
          <w:szCs w:val="20"/>
        </w:rPr>
        <w:t>Table S8:</w:t>
      </w:r>
      <w:r>
        <w:rPr>
          <w:sz w:val="20"/>
          <w:szCs w:val="20"/>
        </w:rPr>
        <w:t xml:space="preserve"> Cost of generalization for individual barcodes from treatments </w:t>
      </w:r>
      <w:r>
        <w:rPr>
          <w:sz w:val="20"/>
          <w:szCs w:val="20"/>
        </w:rPr>
        <w:t>EH0_40, EH20_60, EH0_80, EH40_80 relative to constant environment treatments EH0 and EH80 in 0%, 80% chemical stress</w:t>
      </w:r>
      <w:r>
        <w:rPr>
          <w:sz w:val="20"/>
          <w:szCs w:val="20"/>
        </w:rPr>
        <w:t xml:space="preserve">. Barcodes with distances &gt;= 2.16% in the joint-fitness space indicated as “benefit”; those &lt;= -2.16% indicated as “cost”; those &lt;2.16% but &gt; -2.16% indicated as “no </w:t>
      </w:r>
      <w:proofErr w:type="spellStart"/>
      <w:r>
        <w:rPr>
          <w:sz w:val="20"/>
          <w:szCs w:val="20"/>
        </w:rPr>
        <w:t>cost|benefit</w:t>
      </w:r>
      <w:proofErr w:type="spellEnd"/>
      <w:r>
        <w:rPr>
          <w:sz w:val="20"/>
          <w:szCs w:val="20"/>
        </w:rPr>
        <w:t>”.</w:t>
      </w:r>
    </w:p>
    <w:p w14:paraId="502766E3" w14:textId="77777777" w:rsidR="000D06B5" w:rsidRDefault="000D06B5" w:rsidP="00F04A82">
      <w:pPr>
        <w:spacing w:after="0"/>
        <w:rPr>
          <w:sz w:val="20"/>
          <w:szCs w:val="20"/>
        </w:rPr>
      </w:pPr>
    </w:p>
    <w:p w14:paraId="1BB78F09" w14:textId="21A5555E" w:rsidR="00BD5514" w:rsidRDefault="00BD5514" w:rsidP="00F04A82">
      <w:pPr>
        <w:spacing w:after="0"/>
        <w:rPr>
          <w:sz w:val="20"/>
          <w:szCs w:val="20"/>
        </w:rPr>
      </w:pPr>
      <w:r w:rsidRPr="00BD5514">
        <w:rPr>
          <w:b/>
          <w:bCs/>
          <w:sz w:val="20"/>
          <w:szCs w:val="20"/>
        </w:rPr>
        <w:t>Table S</w:t>
      </w:r>
      <w:r w:rsidR="00602E81">
        <w:rPr>
          <w:b/>
          <w:bCs/>
          <w:sz w:val="20"/>
          <w:szCs w:val="20"/>
        </w:rPr>
        <w:t>10</w:t>
      </w:r>
      <w:r w:rsidRPr="00BD5514">
        <w:rPr>
          <w:b/>
          <w:bCs/>
          <w:sz w:val="20"/>
          <w:szCs w:val="20"/>
        </w:rPr>
        <w:t>:</w:t>
      </w:r>
      <w:r w:rsidRPr="00BD5514">
        <w:rPr>
          <w:sz w:val="20"/>
          <w:szCs w:val="20"/>
        </w:rPr>
        <w:t xml:space="preserve"> </w:t>
      </w:r>
      <w:r w:rsidR="0052415B">
        <w:rPr>
          <w:sz w:val="20"/>
          <w:szCs w:val="20"/>
        </w:rPr>
        <w:t>C</w:t>
      </w:r>
      <w:r w:rsidR="0052415B" w:rsidRPr="00BD5514">
        <w:rPr>
          <w:sz w:val="20"/>
          <w:szCs w:val="20"/>
        </w:rPr>
        <w:t xml:space="preserve">hange </w:t>
      </w:r>
      <w:r w:rsidRPr="00BD5514">
        <w:rPr>
          <w:sz w:val="20"/>
          <w:szCs w:val="20"/>
        </w:rPr>
        <w:t>in variance fitness and change in arithmetic fitness predict change in geometric mean fitness under a hypothetical scenario of 50:50 exposure to the 0%, 80% stress environments in the NaCl dataset</w:t>
      </w:r>
      <w:r w:rsidR="0052415B">
        <w:rPr>
          <w:sz w:val="20"/>
          <w:szCs w:val="20"/>
        </w:rPr>
        <w:t>; linear mixed-effects model.</w:t>
      </w:r>
    </w:p>
    <w:p w14:paraId="0D0F615E" w14:textId="22170C05" w:rsidR="00BD5514" w:rsidRDefault="00BD5514" w:rsidP="00F04A82">
      <w:pPr>
        <w:spacing w:after="0"/>
        <w:rPr>
          <w:sz w:val="20"/>
          <w:szCs w:val="20"/>
        </w:rPr>
      </w:pPr>
    </w:p>
    <w:p w14:paraId="6934F07C" w14:textId="57DE38E7" w:rsidR="00BD5514" w:rsidRPr="00A2022B" w:rsidRDefault="00BD5514" w:rsidP="00F04A82">
      <w:pPr>
        <w:spacing w:after="0"/>
        <w:rPr>
          <w:sz w:val="20"/>
          <w:szCs w:val="20"/>
        </w:rPr>
      </w:pPr>
      <w:r w:rsidRPr="00BD5514">
        <w:rPr>
          <w:b/>
          <w:bCs/>
          <w:sz w:val="20"/>
          <w:szCs w:val="20"/>
        </w:rPr>
        <w:t>Table S</w:t>
      </w:r>
      <w:r w:rsidR="00602E81">
        <w:rPr>
          <w:b/>
          <w:bCs/>
          <w:sz w:val="20"/>
          <w:szCs w:val="20"/>
        </w:rPr>
        <w:t>11</w:t>
      </w:r>
      <w:r w:rsidRPr="00BD5514">
        <w:rPr>
          <w:b/>
          <w:bCs/>
          <w:sz w:val="20"/>
          <w:szCs w:val="20"/>
        </w:rPr>
        <w:t>:</w:t>
      </w:r>
      <w:r w:rsidRPr="00BD5514">
        <w:rPr>
          <w:sz w:val="20"/>
          <w:szCs w:val="20"/>
        </w:rPr>
        <w:t xml:space="preserve"> </w:t>
      </w:r>
      <w:r w:rsidR="0052415B">
        <w:rPr>
          <w:sz w:val="20"/>
          <w:szCs w:val="20"/>
        </w:rPr>
        <w:t>C</w:t>
      </w:r>
      <w:r w:rsidRPr="00BD5514">
        <w:rPr>
          <w:sz w:val="20"/>
          <w:szCs w:val="20"/>
        </w:rPr>
        <w:t>hange in variance fitness and change in arithmetic fitness predict change in geometric mean fitness under a hypothetical scenario of 50:50 exposure to the 0%, 80% stress environments in the CuSO4 dataset</w:t>
      </w:r>
      <w:r w:rsidR="0052415B">
        <w:rPr>
          <w:sz w:val="20"/>
          <w:szCs w:val="20"/>
        </w:rPr>
        <w:t>; linear mixed-effects model.</w:t>
      </w:r>
    </w:p>
    <w:sectPr w:rsidR="00BD5514" w:rsidRPr="00A20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82"/>
    <w:rsid w:val="00045FA3"/>
    <w:rsid w:val="000D06B5"/>
    <w:rsid w:val="0029325B"/>
    <w:rsid w:val="002B71D9"/>
    <w:rsid w:val="004C1F17"/>
    <w:rsid w:val="004D2531"/>
    <w:rsid w:val="0052415B"/>
    <w:rsid w:val="005709AA"/>
    <w:rsid w:val="00590BDA"/>
    <w:rsid w:val="00602E81"/>
    <w:rsid w:val="006876A0"/>
    <w:rsid w:val="00816F47"/>
    <w:rsid w:val="008226AE"/>
    <w:rsid w:val="00A2022B"/>
    <w:rsid w:val="00B401CC"/>
    <w:rsid w:val="00BD5514"/>
    <w:rsid w:val="00D32E7A"/>
    <w:rsid w:val="00F0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85F8D"/>
  <w15:chartTrackingRefBased/>
  <w15:docId w15:val="{B5A55829-2533-477B-AC19-8DD567CF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Fasanello</dc:creator>
  <cp:keywords/>
  <dc:description/>
  <cp:lastModifiedBy>Vincent Fasanello</cp:lastModifiedBy>
  <cp:revision>18</cp:revision>
  <dcterms:created xsi:type="dcterms:W3CDTF">2021-03-20T19:28:00Z</dcterms:created>
  <dcterms:modified xsi:type="dcterms:W3CDTF">2021-03-29T17:36:00Z</dcterms:modified>
</cp:coreProperties>
</file>